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334B57">
        <w:rPr>
          <w:b w:val="0"/>
          <w:sz w:val="72"/>
          <w:szCs w:val="96"/>
        </w:rPr>
        <w:t>Projecto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</w:p>
    <w:p w:rsidR="00013A3D" w:rsidRDefault="00013A3D">
      <w:pPr>
        <w:jc w:val="right"/>
        <w:rPr>
          <w:rFonts w:ascii="Arial" w:hAnsi="Arial" w:cs="Arial"/>
          <w:sz w:val="40"/>
        </w:rPr>
      </w:pP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</w:t>
      </w:r>
      <w:r w:rsidR="005C4B62">
        <w:rPr>
          <w:i/>
        </w:rPr>
        <w:t>c</w:t>
      </w:r>
      <w:r>
        <w:rPr>
          <w:i/>
        </w:rPr>
        <w:t>to:</w:t>
      </w:r>
      <w:r w:rsidR="005C4B62">
        <w:rPr>
          <w:i/>
        </w:rPr>
        <w:t xml:space="preserve"> </w:t>
      </w:r>
      <w:r w:rsidR="00ED61E8">
        <w:rPr>
          <w:i/>
          <w:color w:val="0000FF"/>
        </w:rPr>
        <w:t>&lt;</w:t>
      </w:r>
      <w:r w:rsidR="005C4B62">
        <w:rPr>
          <w:i/>
          <w:color w:val="0000FF"/>
        </w:rPr>
        <w:t xml:space="preserve">Sistema de </w:t>
      </w:r>
      <w:r w:rsidR="00180F1B">
        <w:rPr>
          <w:i/>
          <w:color w:val="0000FF"/>
        </w:rPr>
        <w:t>Gest</w:t>
      </w:r>
      <w:r w:rsidR="00180F1B">
        <w:rPr>
          <w:rFonts w:cs="Arial"/>
          <w:i/>
          <w:color w:val="0000FF"/>
        </w:rPr>
        <w:t>ã</w:t>
      </w:r>
      <w:r w:rsidR="00CC7D9E">
        <w:rPr>
          <w:i/>
          <w:color w:val="0000FF"/>
        </w:rPr>
        <w:t>o Escolar</w:t>
      </w:r>
      <w:r w:rsidR="006E7D3C">
        <w:rPr>
          <w:i/>
          <w:color w:val="0000FF"/>
        </w:rPr>
        <w:t xml:space="preserve"> “da Escola Secundá</w:t>
      </w:r>
      <w:r w:rsidR="005C4B62">
        <w:rPr>
          <w:i/>
          <w:color w:val="0000FF"/>
        </w:rPr>
        <w:t>ria de Laulane” (SGESL)</w:t>
      </w:r>
      <w:r w:rsidR="00CC7D9E">
        <w:rPr>
          <w:i/>
          <w:color w:val="0000FF"/>
        </w:rPr>
        <w:t xml:space="preserve"> </w:t>
      </w:r>
      <w:r w:rsidR="00ED61E8">
        <w:rPr>
          <w:i/>
          <w:color w:val="0000FF"/>
        </w:rPr>
        <w:t>&gt;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ED61E8">
        <w:rPr>
          <w:i/>
          <w:color w:val="0000FF"/>
        </w:rPr>
        <w:t>&lt;</w:t>
      </w:r>
      <w:r w:rsidR="00CC7D9E">
        <w:rPr>
          <w:i/>
          <w:color w:val="0000FF"/>
        </w:rPr>
        <w:t>1.0</w:t>
      </w:r>
      <w:r w:rsidR="00ED61E8">
        <w:rPr>
          <w:i/>
          <w:color w:val="0000FF"/>
        </w:rPr>
        <w:t>&gt;</w:t>
      </w:r>
    </w:p>
    <w:p w:rsidR="00013A3D" w:rsidRDefault="00013A3D"/>
    <w:p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992"/>
        <w:gridCol w:w="4536"/>
        <w:gridCol w:w="1985"/>
      </w:tblGrid>
      <w:tr w:rsidR="00013A3D">
        <w:tc>
          <w:tcPr>
            <w:tcW w:w="1276" w:type="dxa"/>
            <w:shd w:val="pct12" w:color="000000" w:fill="FFFFFF"/>
          </w:tcPr>
          <w:p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>
        <w:tc>
          <w:tcPr>
            <w:tcW w:w="1276" w:type="dxa"/>
          </w:tcPr>
          <w:p w:rsidR="00013A3D" w:rsidRDefault="00CC7D9E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01/Mar/2019</w:t>
            </w:r>
          </w:p>
        </w:tc>
        <w:tc>
          <w:tcPr>
            <w:tcW w:w="992" w:type="dxa"/>
          </w:tcPr>
          <w:p w:rsidR="00013A3D" w:rsidRDefault="00B114C2" w:rsidP="00B114C2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</w:t>
            </w:r>
            <w:r w:rsidR="003372A3">
              <w:rPr>
                <w:rFonts w:ascii="Times" w:hAnsi="Times"/>
                <w:color w:val="0000FF"/>
                <w:lang w:val="pt-BR"/>
              </w:rPr>
              <w:t>.0</w:t>
            </w:r>
          </w:p>
        </w:tc>
        <w:tc>
          <w:tcPr>
            <w:tcW w:w="4536" w:type="dxa"/>
          </w:tcPr>
          <w:p w:rsidR="00013A3D" w:rsidRDefault="003372A3" w:rsidP="0020221A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</w:t>
            </w:r>
            <w:r w:rsidR="00975F5B">
              <w:rPr>
                <w:rFonts w:ascii="Times" w:hAnsi="Times"/>
                <w:color w:val="0000FF"/>
                <w:lang w:val="pt-BR"/>
              </w:rPr>
              <w:t xml:space="preserve"> primeiro</w:t>
            </w:r>
            <w:r>
              <w:rPr>
                <w:rFonts w:ascii="Times" w:hAnsi="Times"/>
                <w:color w:val="0000FF"/>
                <w:lang w:val="pt-BR"/>
              </w:rPr>
              <w:t xml:space="preserve"> documento</w:t>
            </w:r>
            <w:r w:rsidR="00975F5B">
              <w:rPr>
                <w:rFonts w:ascii="Times" w:hAnsi="Times"/>
                <w:color w:val="0000FF"/>
                <w:lang w:val="pt-BR"/>
              </w:rPr>
              <w:t xml:space="preserve"> que</w:t>
            </w:r>
            <w:r w:rsidR="0020221A">
              <w:rPr>
                <w:rFonts w:ascii="Times" w:hAnsi="Times"/>
                <w:color w:val="0000FF"/>
                <w:lang w:val="pt-BR"/>
              </w:rPr>
              <w:t xml:space="preserve"> especifica as condi</w:t>
            </w:r>
            <w:r w:rsidR="0020221A">
              <w:rPr>
                <w:rFonts w:ascii="Times" w:hAnsi="Times" w:cs="Times"/>
                <w:color w:val="0000FF"/>
                <w:lang w:val="pt-BR"/>
              </w:rPr>
              <w:t>õ</w:t>
            </w:r>
            <w:r w:rsidR="00975F5B">
              <w:rPr>
                <w:rFonts w:ascii="Times" w:hAnsi="Times"/>
                <w:color w:val="0000FF"/>
                <w:lang w:val="pt-BR"/>
              </w:rPr>
              <w:t>es</w:t>
            </w:r>
            <w:r w:rsidR="0020221A">
              <w:rPr>
                <w:rFonts w:ascii="Times" w:hAnsi="Times"/>
                <w:color w:val="0000FF"/>
                <w:lang w:val="pt-BR"/>
              </w:rPr>
              <w:t xml:space="preserve"> e termos do progecto.</w:t>
            </w:r>
          </w:p>
        </w:tc>
        <w:tc>
          <w:tcPr>
            <w:tcW w:w="1985" w:type="dxa"/>
          </w:tcPr>
          <w:p w:rsidR="00013A3D" w:rsidRDefault="00B114C2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 xml:space="preserve">Conjua, </w:t>
            </w:r>
            <w:r w:rsidR="0020221A">
              <w:rPr>
                <w:rFonts w:ascii="Times" w:hAnsi="Times"/>
                <w:color w:val="0000FF"/>
                <w:lang w:val="pt-BR"/>
              </w:rPr>
              <w:t>Pinto Daniel</w:t>
            </w:r>
          </w:p>
        </w:tc>
      </w:tr>
      <w:tr w:rsidR="00DB765D" w:rsidTr="008A7298">
        <w:tc>
          <w:tcPr>
            <w:tcW w:w="1276" w:type="dxa"/>
          </w:tcPr>
          <w:p w:rsidR="00DB765D" w:rsidRDefault="00DB765D" w:rsidP="008A72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11/Mar/2019</w:t>
            </w:r>
          </w:p>
        </w:tc>
        <w:tc>
          <w:tcPr>
            <w:tcW w:w="992" w:type="dxa"/>
          </w:tcPr>
          <w:p w:rsidR="00DB765D" w:rsidRDefault="00DB765D" w:rsidP="008A72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536" w:type="dxa"/>
          </w:tcPr>
          <w:p w:rsidR="00DB765D" w:rsidRDefault="00DB765D" w:rsidP="008A7298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Actualiza</w:t>
            </w:r>
            <w:r>
              <w:rPr>
                <w:rFonts w:ascii="Times" w:hAnsi="Times" w:cs="Times"/>
                <w:color w:val="0000FF"/>
                <w:lang w:val="pt-BR"/>
              </w:rPr>
              <w:t>çã</w:t>
            </w:r>
            <w:r>
              <w:rPr>
                <w:rFonts w:ascii="Times" w:hAnsi="Times"/>
                <w:color w:val="0000FF"/>
                <w:lang w:val="pt-BR"/>
              </w:rPr>
              <w:t>o do primeiro documento que especifica as condi</w:t>
            </w:r>
            <w:r>
              <w:rPr>
                <w:rFonts w:ascii="Times" w:hAnsi="Times" w:cs="Times"/>
                <w:color w:val="0000FF"/>
                <w:lang w:val="pt-BR"/>
              </w:rPr>
              <w:t>õ</w:t>
            </w:r>
            <w:r>
              <w:rPr>
                <w:rFonts w:ascii="Times" w:hAnsi="Times"/>
                <w:color w:val="0000FF"/>
                <w:lang w:val="pt-BR"/>
              </w:rPr>
              <w:t>es e termos do progecto.</w:t>
            </w:r>
          </w:p>
        </w:tc>
        <w:tc>
          <w:tcPr>
            <w:tcW w:w="1985" w:type="dxa"/>
          </w:tcPr>
          <w:p w:rsidR="00DB765D" w:rsidRDefault="00DB765D" w:rsidP="00DB765D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Cumbana, Hermenegildo Benardo</w:t>
            </w:r>
          </w:p>
        </w:tc>
      </w:tr>
      <w:tr w:rsidR="00DB765D" w:rsidTr="008A7298">
        <w:tc>
          <w:tcPr>
            <w:tcW w:w="1276" w:type="dxa"/>
          </w:tcPr>
          <w:p w:rsidR="00DB765D" w:rsidRDefault="00DB765D" w:rsidP="008A72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13/Mar/2019</w:t>
            </w:r>
          </w:p>
        </w:tc>
        <w:tc>
          <w:tcPr>
            <w:tcW w:w="992" w:type="dxa"/>
          </w:tcPr>
          <w:p w:rsidR="00DB765D" w:rsidRDefault="00DB765D" w:rsidP="008A72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536" w:type="dxa"/>
          </w:tcPr>
          <w:p w:rsidR="00DB765D" w:rsidRDefault="00DB765D" w:rsidP="00DB765D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Actualiza</w:t>
            </w:r>
            <w:r>
              <w:rPr>
                <w:rFonts w:ascii="Times" w:hAnsi="Times" w:cs="Times"/>
                <w:color w:val="0000FF"/>
                <w:lang w:val="pt-BR"/>
              </w:rPr>
              <w:t>çã</w:t>
            </w:r>
            <w:r>
              <w:rPr>
                <w:rFonts w:ascii="Times" w:hAnsi="Times"/>
                <w:color w:val="0000FF"/>
                <w:lang w:val="pt-BR"/>
              </w:rPr>
              <w:t>o do primeiro documento que especifica as condi</w:t>
            </w:r>
            <w:r>
              <w:rPr>
                <w:rFonts w:ascii="Times" w:hAnsi="Times" w:cs="Times"/>
                <w:color w:val="0000FF"/>
                <w:lang w:val="pt-BR"/>
              </w:rPr>
              <w:t>õ</w:t>
            </w:r>
            <w:r>
              <w:rPr>
                <w:rFonts w:ascii="Times" w:hAnsi="Times"/>
                <w:color w:val="0000FF"/>
                <w:lang w:val="pt-BR"/>
              </w:rPr>
              <w:t>es e termos do progecto.</w:t>
            </w:r>
          </w:p>
        </w:tc>
        <w:tc>
          <w:tcPr>
            <w:tcW w:w="1985" w:type="dxa"/>
          </w:tcPr>
          <w:p w:rsidR="00DB765D" w:rsidRDefault="00DB765D" w:rsidP="008A7298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Howana, Agidio Agostinho Ernesto</w:t>
            </w: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Default="00013A3D"/>
    <w:p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Default="00013A3D">
      <w:pPr>
        <w:pStyle w:val="conteudo"/>
        <w:outlineLvl w:val="0"/>
      </w:pPr>
      <w:r>
        <w:lastRenderedPageBreak/>
        <w:t>Conteúdo</w:t>
      </w:r>
    </w:p>
    <w:p w:rsidR="00334B57" w:rsidRDefault="00FF31C6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4021333" w:history="1">
        <w:r w:rsidR="00334B57" w:rsidRPr="00DF4E0F">
          <w:rPr>
            <w:rStyle w:val="Hiperligao"/>
          </w:rPr>
          <w:t>1.</w:t>
        </w:r>
        <w:r w:rsidR="00334B57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334B57" w:rsidRPr="00DF4E0F">
          <w:rPr>
            <w:rStyle w:val="Hiperligao"/>
          </w:rPr>
          <w:t>Descrição do projeto</w:t>
        </w:r>
        <w:r w:rsidR="00334B57">
          <w:rPr>
            <w:webHidden/>
          </w:rPr>
          <w:tab/>
        </w:r>
        <w:r w:rsidR="00334B57">
          <w:rPr>
            <w:webHidden/>
          </w:rPr>
          <w:fldChar w:fldCharType="begin"/>
        </w:r>
        <w:r w:rsidR="00334B57">
          <w:rPr>
            <w:webHidden/>
          </w:rPr>
          <w:instrText xml:space="preserve"> PAGEREF _Toc4021333 \h </w:instrText>
        </w:r>
        <w:r w:rsidR="00334B57">
          <w:rPr>
            <w:webHidden/>
          </w:rPr>
        </w:r>
        <w:r w:rsidR="00334B57">
          <w:rPr>
            <w:webHidden/>
          </w:rPr>
          <w:fldChar w:fldCharType="separate"/>
        </w:r>
        <w:r w:rsidR="00334B57">
          <w:rPr>
            <w:webHidden/>
          </w:rPr>
          <w:t>4</w:t>
        </w:r>
        <w:r w:rsidR="00334B57">
          <w:rPr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34" w:history="1">
        <w:r w:rsidRPr="00DF4E0F">
          <w:rPr>
            <w:rStyle w:val="Hiperligao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Descrição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35" w:history="1">
        <w:r w:rsidRPr="00DF4E0F">
          <w:rPr>
            <w:rStyle w:val="Hiperligao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Entregas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36" w:history="1">
        <w:r w:rsidRPr="00DF4E0F">
          <w:rPr>
            <w:rStyle w:val="Hiperligao"/>
            <w:rFonts w:ascii="Times New Roman" w:hAnsi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37" w:history="1">
        <w:r w:rsidRPr="00DF4E0F">
          <w:rPr>
            <w:rStyle w:val="Hiperligao"/>
            <w:rFonts w:ascii="Times New Roman" w:hAnsi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38" w:history="1">
        <w:r w:rsidRPr="00DF4E0F">
          <w:rPr>
            <w:rStyle w:val="Hiperligao"/>
            <w:rFonts w:ascii="Times New Roman"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39" w:history="1">
        <w:r w:rsidRPr="00DF4E0F">
          <w:rPr>
            <w:rStyle w:val="Hiperligao"/>
            <w:rFonts w:ascii="Times New Roman" w:hAnsi="Times New Roman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40" w:history="1">
        <w:r w:rsidRPr="00DF4E0F">
          <w:rPr>
            <w:rStyle w:val="Hiperligao"/>
            <w:rFonts w:ascii="Times New Roman" w:hAnsi="Times New Roman"/>
            <w:i/>
            <w:noProof/>
          </w:rPr>
          <w:t xml:space="preserve">Proposta técnica e Financeira – </w:t>
        </w:r>
        <w:r w:rsidRPr="00DF4E0F">
          <w:rPr>
            <w:rStyle w:val="Hiperligao"/>
            <w:rFonts w:ascii="Times New Roman" w:hAnsi="Times New Roman"/>
            <w:noProof/>
          </w:rPr>
          <w:t>Prevê a receita e a despesa necessário para o desenvolvimento do projecto.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41" w:history="1">
        <w:r w:rsidRPr="00DF4E0F">
          <w:rPr>
            <w:rStyle w:val="Hiperligao"/>
            <w:rFonts w:ascii="Times New Roman" w:hAnsi="Times New Roman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42" w:history="1">
        <w:r w:rsidRPr="00DF4E0F">
          <w:rPr>
            <w:rStyle w:val="Hiperligao"/>
            <w:rFonts w:ascii="Times New Roman" w:hAnsi="Times New Roman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rFonts w:ascii="Times New Roman" w:hAnsi="Times New Roman"/>
            <w:noProof/>
          </w:rPr>
          <w:t>Entrega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43" w:history="1">
        <w:r w:rsidRPr="00DF4E0F">
          <w:rPr>
            <w:rStyle w:val="Hiperligao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Plano de Aceitação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44" w:history="1">
        <w:r w:rsidRPr="00DF4E0F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021345" w:history="1">
        <w:r w:rsidRPr="00DF4E0F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  <w:noProof/>
          </w:rPr>
          <w:t>Registro do Status da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46" w:history="1">
        <w:r w:rsidRPr="00DF4E0F">
          <w:rPr>
            <w:rStyle w:val="Hiperligao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Exclusões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47" w:history="1">
        <w:r w:rsidRPr="00DF4E0F">
          <w:rPr>
            <w:rStyle w:val="Hiperligao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34B57" w:rsidRDefault="00334B57">
      <w:pPr>
        <w:pStyle w:val="ndice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021348" w:history="1">
        <w:r w:rsidRPr="00DF4E0F">
          <w:rPr>
            <w:rStyle w:val="Hiperligao"/>
          </w:rPr>
          <w:t>7.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DF4E0F">
          <w:rPr>
            <w:rStyle w:val="Hiperligao"/>
          </w:rPr>
          <w:t>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13A3D" w:rsidRDefault="00FF31C6" w:rsidP="00A647EE">
      <w:pPr>
        <w:pStyle w:val="ndice1"/>
      </w:pPr>
      <w:r>
        <w:fldChar w:fldCharType="end"/>
      </w:r>
    </w:p>
    <w:p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Default="00B95893" w:rsidP="00B95893">
      <w:pPr>
        <w:pStyle w:val="Ttulo1"/>
      </w:pPr>
      <w:bookmarkStart w:id="1" w:name="_Toc4021333"/>
      <w:r>
        <w:lastRenderedPageBreak/>
        <w:t>Descrição do projeto</w:t>
      </w:r>
      <w:bookmarkEnd w:id="1"/>
    </w:p>
    <w:p w:rsidR="00303E10" w:rsidRPr="00C03A3E" w:rsidRDefault="00FF3B9D" w:rsidP="00C03A3E">
      <w:pPr>
        <w:autoSpaceDE w:val="0"/>
        <w:autoSpaceDN w:val="0"/>
        <w:adjustRightInd w:val="0"/>
        <w:spacing w:before="0" w:after="120"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C03A3E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="00303E10" w:rsidRPr="00C03A3E">
        <w:rPr>
          <w:rFonts w:ascii="Times New Roman" w:hAnsi="Times New Roman"/>
          <w:sz w:val="24"/>
          <w:szCs w:val="24"/>
          <w:shd w:val="clear" w:color="auto" w:fill="FFFFFF"/>
        </w:rPr>
        <w:t>istema de gestão escolar é um programa de computador que </w:t>
      </w:r>
      <w:r w:rsidR="00303E10" w:rsidRPr="00C03A3E">
        <w:rPr>
          <w:rFonts w:ascii="Times New Roman" w:hAnsi="Times New Roman"/>
          <w:bCs/>
          <w:sz w:val="24"/>
          <w:szCs w:val="24"/>
          <w:shd w:val="clear" w:color="auto" w:fill="FFFFFF"/>
        </w:rPr>
        <w:t>torna automáticos os procedimentos burocráticos</w:t>
      </w:r>
      <w:r w:rsidR="00303E10" w:rsidRPr="00C03A3E">
        <w:rPr>
          <w:rFonts w:ascii="Times New Roman" w:hAnsi="Times New Roman"/>
          <w:sz w:val="24"/>
          <w:szCs w:val="24"/>
          <w:shd w:val="clear" w:color="auto" w:fill="FFFFFF"/>
        </w:rPr>
        <w:t> de uma instituição de ensino. De</w:t>
      </w:r>
      <w:r w:rsidRPr="00C03A3E">
        <w:rPr>
          <w:rFonts w:ascii="Times New Roman" w:hAnsi="Times New Roman"/>
          <w:sz w:val="24"/>
          <w:szCs w:val="24"/>
          <w:shd w:val="clear" w:color="auto" w:fill="FFFFFF"/>
        </w:rPr>
        <w:t>sse modo, o dia a dia da escola</w:t>
      </w:r>
      <w:r w:rsidR="00303E10" w:rsidRPr="00C03A3E">
        <w:rPr>
          <w:rFonts w:ascii="Times New Roman" w:hAnsi="Times New Roman"/>
          <w:sz w:val="24"/>
          <w:szCs w:val="24"/>
          <w:shd w:val="clear" w:color="auto" w:fill="FFFFFF"/>
        </w:rPr>
        <w:t xml:space="preserve"> torna-se mais fácil, já que o sistema permite </w:t>
      </w:r>
      <w:r w:rsidR="00334B57" w:rsidRPr="00C03A3E">
        <w:rPr>
          <w:rFonts w:ascii="Times New Roman" w:hAnsi="Times New Roman"/>
          <w:sz w:val="24"/>
          <w:szCs w:val="24"/>
          <w:shd w:val="clear" w:color="auto" w:fill="FFFFFF"/>
        </w:rPr>
        <w:t>registar</w:t>
      </w:r>
      <w:r w:rsidR="00303E10" w:rsidRPr="00C03A3E">
        <w:rPr>
          <w:rFonts w:ascii="Times New Roman" w:hAnsi="Times New Roman"/>
          <w:sz w:val="24"/>
          <w:szCs w:val="24"/>
          <w:shd w:val="clear" w:color="auto" w:fill="FFFFFF"/>
        </w:rPr>
        <w:t xml:space="preserve"> dados e emitir documentos automaticamente</w:t>
      </w:r>
      <w:r w:rsidRPr="00C03A3E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C03A3E" w:rsidRPr="00C03A3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03A3E" w:rsidRPr="00C03A3E">
        <w:rPr>
          <w:rFonts w:ascii="Times New Roman" w:hAnsi="Times New Roman"/>
          <w:sz w:val="24"/>
          <w:szCs w:val="24"/>
        </w:rPr>
        <w:t>O programa será</w:t>
      </w:r>
      <w:r w:rsidR="00303E10" w:rsidRPr="00C03A3E">
        <w:rPr>
          <w:rFonts w:ascii="Times New Roman" w:hAnsi="Times New Roman"/>
          <w:sz w:val="24"/>
          <w:szCs w:val="24"/>
        </w:rPr>
        <w:t xml:space="preserve"> capaz de realizar diversas tarefas, desde </w:t>
      </w:r>
      <w:r w:rsidR="00C03A3E" w:rsidRPr="00C03A3E">
        <w:rPr>
          <w:rFonts w:ascii="Times New Roman" w:hAnsi="Times New Roman"/>
          <w:sz w:val="24"/>
          <w:szCs w:val="24"/>
        </w:rPr>
        <w:t xml:space="preserve">o </w:t>
      </w:r>
      <w:r w:rsidR="00334B57" w:rsidRPr="00C03A3E">
        <w:rPr>
          <w:rFonts w:ascii="Times New Roman" w:hAnsi="Times New Roman"/>
          <w:sz w:val="24"/>
          <w:szCs w:val="24"/>
        </w:rPr>
        <w:t>cálculo</w:t>
      </w:r>
      <w:r w:rsidR="00303E10" w:rsidRPr="00C03A3E">
        <w:rPr>
          <w:rFonts w:ascii="Times New Roman" w:hAnsi="Times New Roman"/>
          <w:sz w:val="24"/>
          <w:szCs w:val="24"/>
        </w:rPr>
        <w:t xml:space="preserve"> </w:t>
      </w:r>
      <w:r w:rsidR="00C03A3E" w:rsidRPr="00C03A3E">
        <w:rPr>
          <w:rFonts w:ascii="Times New Roman" w:hAnsi="Times New Roman"/>
          <w:sz w:val="24"/>
          <w:szCs w:val="24"/>
        </w:rPr>
        <w:t>das notas dos alunos até emissão</w:t>
      </w:r>
      <w:r w:rsidR="00303E10" w:rsidRPr="00C03A3E">
        <w:rPr>
          <w:rFonts w:ascii="Times New Roman" w:hAnsi="Times New Roman"/>
          <w:sz w:val="24"/>
          <w:szCs w:val="24"/>
        </w:rPr>
        <w:t xml:space="preserve"> </w:t>
      </w:r>
      <w:r w:rsidR="00C03A3E" w:rsidRPr="00C03A3E">
        <w:rPr>
          <w:rFonts w:ascii="Times New Roman" w:hAnsi="Times New Roman"/>
          <w:sz w:val="24"/>
          <w:szCs w:val="24"/>
        </w:rPr>
        <w:t>d</w:t>
      </w:r>
      <w:r w:rsidRPr="00C03A3E">
        <w:rPr>
          <w:rFonts w:ascii="Times New Roman" w:hAnsi="Times New Roman"/>
          <w:sz w:val="24"/>
          <w:szCs w:val="24"/>
        </w:rPr>
        <w:t>as pautas</w:t>
      </w:r>
      <w:r w:rsidR="00C03A3E" w:rsidRPr="00C03A3E">
        <w:rPr>
          <w:rFonts w:ascii="Times New Roman" w:hAnsi="Times New Roman"/>
          <w:sz w:val="24"/>
          <w:szCs w:val="24"/>
        </w:rPr>
        <w:t>, garantir</w:t>
      </w:r>
      <w:r w:rsidR="00303E10" w:rsidRPr="00C03A3E">
        <w:rPr>
          <w:rFonts w:ascii="Times New Roman" w:hAnsi="Times New Roman"/>
          <w:sz w:val="24"/>
          <w:szCs w:val="24"/>
        </w:rPr>
        <w:t xml:space="preserve"> </w:t>
      </w:r>
      <w:r w:rsidR="00C03A3E" w:rsidRPr="00C03A3E">
        <w:rPr>
          <w:rFonts w:ascii="Times New Roman" w:hAnsi="Times New Roman"/>
          <w:sz w:val="24"/>
          <w:szCs w:val="24"/>
        </w:rPr>
        <w:t xml:space="preserve">o melhoramento e a captação de novos </w:t>
      </w:r>
      <w:r w:rsidR="00303E10" w:rsidRPr="00C03A3E">
        <w:rPr>
          <w:rFonts w:ascii="Times New Roman" w:hAnsi="Times New Roman"/>
          <w:sz w:val="24"/>
          <w:szCs w:val="24"/>
        </w:rPr>
        <w:t>alunos, re</w:t>
      </w:r>
      <w:r w:rsidR="00C03A3E" w:rsidRPr="00C03A3E">
        <w:rPr>
          <w:rFonts w:ascii="Times New Roman" w:hAnsi="Times New Roman"/>
          <w:sz w:val="24"/>
          <w:szCs w:val="24"/>
        </w:rPr>
        <w:t>duzir a inadimplência, controlar</w:t>
      </w:r>
      <w:r w:rsidR="00303E10" w:rsidRPr="00C03A3E">
        <w:rPr>
          <w:rFonts w:ascii="Times New Roman" w:hAnsi="Times New Roman"/>
          <w:sz w:val="24"/>
          <w:szCs w:val="24"/>
        </w:rPr>
        <w:t xml:space="preserve"> o fluxo de caixa e economizar tempo em todas as tarefas da secretaria</w:t>
      </w:r>
      <w:r w:rsidR="005C4B62">
        <w:rPr>
          <w:rFonts w:ascii="Times New Roman" w:hAnsi="Times New Roman"/>
          <w:sz w:val="24"/>
          <w:szCs w:val="24"/>
        </w:rPr>
        <w:t xml:space="preserve"> da escola secundária de Laulane.</w:t>
      </w:r>
    </w:p>
    <w:p w:rsidR="00303E10" w:rsidRPr="00303E10" w:rsidRDefault="00303E10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:rsidR="00B95893" w:rsidRDefault="00B95893" w:rsidP="00B95893">
      <w:pPr>
        <w:pStyle w:val="Ttulo1"/>
      </w:pPr>
      <w:bookmarkStart w:id="2" w:name="_Toc4021334"/>
      <w:r>
        <w:t>Descrição do produto</w:t>
      </w:r>
      <w:bookmarkEnd w:id="2"/>
    </w:p>
    <w:p w:rsidR="007208C4" w:rsidRPr="00D33FA7" w:rsidRDefault="00BE78EC" w:rsidP="00BE78EC">
      <w:pPr>
        <w:spacing w:after="120" w:line="360" w:lineRule="auto"/>
        <w:rPr>
          <w:rFonts w:ascii="Times New Roman" w:hAnsi="Times New Roman"/>
          <w:color w:val="000000"/>
          <w:sz w:val="24"/>
          <w:szCs w:val="24"/>
        </w:rPr>
      </w:pPr>
      <w:r w:rsidRPr="00D33FA7">
        <w:rPr>
          <w:rFonts w:ascii="Times New Roman" w:hAnsi="Times New Roman"/>
          <w:color w:val="000000"/>
          <w:sz w:val="24"/>
          <w:szCs w:val="24"/>
        </w:rPr>
        <w:t xml:space="preserve">Este sistema gere informação referente aos professores, alunos e pessoal da secretaria. </w:t>
      </w:r>
      <w:r w:rsidR="007208C4" w:rsidRPr="00D33FA7">
        <w:rPr>
          <w:rFonts w:ascii="Times New Roman" w:hAnsi="Times New Roman"/>
          <w:color w:val="000000"/>
          <w:sz w:val="24"/>
          <w:szCs w:val="24"/>
        </w:rPr>
        <w:t>O sistema será integrado numa plataforma desktop, no qual haverá partilha da inform</w:t>
      </w:r>
      <w:r w:rsidR="00334B57">
        <w:rPr>
          <w:rFonts w:ascii="Times New Roman" w:hAnsi="Times New Roman"/>
          <w:color w:val="000000"/>
          <w:sz w:val="24"/>
          <w:szCs w:val="24"/>
        </w:rPr>
        <w:t xml:space="preserve">ação pela rede nos computadores, </w:t>
      </w:r>
      <w:r w:rsidR="007208C4" w:rsidRPr="00D33FA7">
        <w:rPr>
          <w:rFonts w:ascii="Times New Roman" w:hAnsi="Times New Roman"/>
          <w:color w:val="000000"/>
          <w:sz w:val="24"/>
          <w:szCs w:val="24"/>
        </w:rPr>
        <w:t>o que facilitara a distribuição</w:t>
      </w:r>
      <w:r w:rsidR="00334B57">
        <w:rPr>
          <w:rFonts w:ascii="Times New Roman" w:hAnsi="Times New Roman"/>
          <w:color w:val="000000"/>
          <w:sz w:val="24"/>
          <w:szCs w:val="24"/>
        </w:rPr>
        <w:t xml:space="preserve"> e a recepção</w:t>
      </w:r>
      <w:r w:rsidR="007208C4" w:rsidRPr="00D33FA7">
        <w:rPr>
          <w:rFonts w:ascii="Times New Roman" w:hAnsi="Times New Roman"/>
          <w:color w:val="000000"/>
          <w:sz w:val="24"/>
          <w:szCs w:val="24"/>
        </w:rPr>
        <w:t xml:space="preserve"> da informação.</w:t>
      </w:r>
    </w:p>
    <w:p w:rsidR="00D33FA7" w:rsidRPr="00D33FA7" w:rsidRDefault="000E5CD2" w:rsidP="00D33FA7">
      <w:pPr>
        <w:pStyle w:val="Ttulo1"/>
      </w:pPr>
      <w:bookmarkStart w:id="3" w:name="_Toc4021335"/>
      <w:r w:rsidRPr="000E5CD2">
        <w:t>Entregas</w:t>
      </w:r>
      <w:bookmarkEnd w:id="3"/>
    </w:p>
    <w:p w:rsidR="00886F5D" w:rsidRDefault="00886F5D" w:rsidP="000E5CD2">
      <w:pPr>
        <w:pStyle w:val="Ttulo2"/>
        <w:rPr>
          <w:rFonts w:ascii="Times New Roman" w:hAnsi="Times New Roman"/>
          <w:sz w:val="24"/>
          <w:szCs w:val="24"/>
        </w:rPr>
      </w:pPr>
      <w:bookmarkStart w:id="4" w:name="_Toc310363826"/>
      <w:bookmarkStart w:id="5" w:name="_Toc4021336"/>
      <w:r>
        <w:rPr>
          <w:rFonts w:ascii="Times New Roman" w:hAnsi="Times New Roman"/>
          <w:sz w:val="24"/>
          <w:szCs w:val="24"/>
        </w:rPr>
        <w:t>Entrega 1</w:t>
      </w:r>
      <w:bookmarkEnd w:id="5"/>
      <w:r>
        <w:rPr>
          <w:rFonts w:ascii="Times New Roman" w:hAnsi="Times New Roman"/>
          <w:sz w:val="24"/>
          <w:szCs w:val="24"/>
        </w:rPr>
        <w:t xml:space="preserve"> </w:t>
      </w:r>
    </w:p>
    <w:p w:rsidR="00655384" w:rsidRDefault="00655384" w:rsidP="00655384">
      <w:pPr>
        <w:rPr>
          <w:rFonts w:ascii="Times New Roman" w:hAnsi="Times New Roman"/>
          <w:iCs/>
          <w:sz w:val="24"/>
          <w:szCs w:val="24"/>
        </w:rPr>
      </w:pPr>
      <w:r w:rsidRPr="00886F5D">
        <w:rPr>
          <w:rFonts w:ascii="Times New Roman" w:hAnsi="Times New Roman"/>
          <w:b/>
          <w:sz w:val="24"/>
          <w:szCs w:val="24"/>
        </w:rPr>
        <w:t xml:space="preserve">Documento de Requisitos </w:t>
      </w:r>
      <w:r>
        <w:rPr>
          <w:rFonts w:ascii="Times New Roman" w:hAnsi="Times New Roman"/>
          <w:b/>
          <w:sz w:val="24"/>
          <w:szCs w:val="24"/>
        </w:rPr>
        <w:t>–</w:t>
      </w:r>
      <w:r w:rsidRPr="00886F5D">
        <w:rPr>
          <w:rFonts w:ascii="Times New Roman" w:hAnsi="Times New Roman"/>
          <w:b/>
          <w:sz w:val="24"/>
          <w:szCs w:val="24"/>
        </w:rPr>
        <w:t xml:space="preserve"> </w:t>
      </w:r>
      <w:r w:rsidRPr="00655384">
        <w:rPr>
          <w:rFonts w:ascii="Times New Roman" w:hAnsi="Times New Roman"/>
          <w:sz w:val="24"/>
          <w:szCs w:val="24"/>
        </w:rPr>
        <w:t xml:space="preserve">Listagem de todos os requisitos </w:t>
      </w:r>
      <w:r w:rsidRPr="00655384">
        <w:rPr>
          <w:rFonts w:ascii="Times New Roman" w:hAnsi="Times New Roman"/>
          <w:iCs/>
          <w:sz w:val="24"/>
          <w:szCs w:val="24"/>
        </w:rPr>
        <w:t xml:space="preserve">do sistema de modo a informar tanto equipe de projecto quanto </w:t>
      </w:r>
      <w:r w:rsidR="00334B57">
        <w:rPr>
          <w:rFonts w:ascii="Times New Roman" w:hAnsi="Times New Roman"/>
          <w:iCs/>
          <w:sz w:val="24"/>
          <w:szCs w:val="24"/>
        </w:rPr>
        <w:t xml:space="preserve">ao </w:t>
      </w:r>
      <w:r w:rsidRPr="00655384">
        <w:rPr>
          <w:rFonts w:ascii="Times New Roman" w:hAnsi="Times New Roman"/>
          <w:iCs/>
          <w:sz w:val="24"/>
          <w:szCs w:val="24"/>
        </w:rPr>
        <w:t>cliente, o que será implementado.</w:t>
      </w:r>
    </w:p>
    <w:p w:rsidR="00655384" w:rsidRPr="00655384" w:rsidRDefault="00655384" w:rsidP="00655384">
      <w:pPr>
        <w:rPr>
          <w:rFonts w:ascii="Times New Roman" w:hAnsi="Times New Roman"/>
          <w:b/>
          <w:sz w:val="24"/>
          <w:szCs w:val="24"/>
        </w:rPr>
      </w:pPr>
    </w:p>
    <w:p w:rsidR="000E5CD2" w:rsidRDefault="000E5CD2" w:rsidP="000E5CD2">
      <w:pPr>
        <w:pStyle w:val="Ttulo2"/>
        <w:rPr>
          <w:rFonts w:ascii="Times New Roman" w:hAnsi="Times New Roman"/>
          <w:sz w:val="24"/>
          <w:szCs w:val="24"/>
        </w:rPr>
      </w:pPr>
      <w:bookmarkStart w:id="6" w:name="_Toc4021337"/>
      <w:r w:rsidRPr="00D33FA7">
        <w:rPr>
          <w:rFonts w:ascii="Times New Roman" w:hAnsi="Times New Roman"/>
          <w:sz w:val="24"/>
          <w:szCs w:val="24"/>
        </w:rPr>
        <w:t xml:space="preserve">Entrega </w:t>
      </w:r>
      <w:bookmarkEnd w:id="4"/>
      <w:r w:rsidR="00886F5D">
        <w:rPr>
          <w:rFonts w:ascii="Times New Roman" w:hAnsi="Times New Roman"/>
          <w:sz w:val="24"/>
          <w:szCs w:val="24"/>
        </w:rPr>
        <w:t>2</w:t>
      </w:r>
      <w:bookmarkEnd w:id="6"/>
    </w:p>
    <w:p w:rsidR="00655384" w:rsidRPr="00886F5D" w:rsidRDefault="00655384" w:rsidP="00655384">
      <w:pPr>
        <w:rPr>
          <w:rFonts w:ascii="Times New Roman" w:hAnsi="Times New Roman"/>
          <w:sz w:val="24"/>
          <w:szCs w:val="24"/>
        </w:rPr>
      </w:pPr>
      <w:r w:rsidRPr="00D33FA7">
        <w:rPr>
          <w:rFonts w:ascii="Times New Roman" w:hAnsi="Times New Roman"/>
          <w:b/>
          <w:sz w:val="24"/>
          <w:szCs w:val="24"/>
        </w:rPr>
        <w:t>Documento de escopro</w:t>
      </w:r>
      <w:r w:rsidRPr="00D33FA7">
        <w:rPr>
          <w:rFonts w:ascii="Times New Roman" w:hAnsi="Times New Roman"/>
          <w:sz w:val="24"/>
          <w:szCs w:val="24"/>
        </w:rPr>
        <w:t xml:space="preserve"> – Detalha em pormenores, a descrição do projecto assim como do produto.</w:t>
      </w:r>
    </w:p>
    <w:p w:rsidR="00655384" w:rsidRPr="00655384" w:rsidRDefault="00655384" w:rsidP="00655384"/>
    <w:p w:rsidR="00514765" w:rsidRPr="00D33FA7" w:rsidRDefault="00514765" w:rsidP="00514765">
      <w:pPr>
        <w:pStyle w:val="Ttulo2"/>
        <w:rPr>
          <w:rFonts w:ascii="Times New Roman" w:hAnsi="Times New Roman"/>
          <w:sz w:val="24"/>
          <w:szCs w:val="24"/>
        </w:rPr>
      </w:pPr>
      <w:bookmarkStart w:id="7" w:name="_Toc84830889"/>
      <w:bookmarkStart w:id="8" w:name="_Toc4021338"/>
      <w:r w:rsidRPr="00D33FA7">
        <w:rPr>
          <w:rFonts w:ascii="Times New Roman" w:hAnsi="Times New Roman"/>
          <w:sz w:val="24"/>
          <w:szCs w:val="24"/>
        </w:rPr>
        <w:t xml:space="preserve">Entrega </w:t>
      </w:r>
      <w:r w:rsidR="00886F5D">
        <w:rPr>
          <w:rFonts w:ascii="Times New Roman" w:hAnsi="Times New Roman"/>
          <w:sz w:val="24"/>
          <w:szCs w:val="24"/>
        </w:rPr>
        <w:t>3</w:t>
      </w:r>
      <w:bookmarkEnd w:id="8"/>
    </w:p>
    <w:p w:rsidR="00514765" w:rsidRDefault="00564198" w:rsidP="00514765">
      <w:pPr>
        <w:rPr>
          <w:rFonts w:ascii="Times New Roman" w:hAnsi="Times New Roman"/>
          <w:sz w:val="24"/>
          <w:szCs w:val="24"/>
        </w:rPr>
      </w:pPr>
      <w:r w:rsidRPr="00D33FA7">
        <w:rPr>
          <w:rFonts w:ascii="Times New Roman" w:hAnsi="Times New Roman"/>
          <w:b/>
          <w:sz w:val="24"/>
          <w:szCs w:val="24"/>
        </w:rPr>
        <w:t xml:space="preserve">Plano do </w:t>
      </w:r>
      <w:r w:rsidR="00D33FA7" w:rsidRPr="00D33FA7">
        <w:rPr>
          <w:rFonts w:ascii="Times New Roman" w:hAnsi="Times New Roman"/>
          <w:b/>
          <w:sz w:val="24"/>
          <w:szCs w:val="24"/>
        </w:rPr>
        <w:t>projecto</w:t>
      </w:r>
      <w:r w:rsidR="00D33FA7" w:rsidRPr="00D33FA7">
        <w:rPr>
          <w:rFonts w:ascii="Times New Roman" w:hAnsi="Times New Roman"/>
          <w:sz w:val="24"/>
          <w:szCs w:val="24"/>
        </w:rPr>
        <w:t xml:space="preserve"> – Inclui as acções necessárias para definir, coordenar e integrar todos os planos auxiliares do projecto.</w:t>
      </w:r>
    </w:p>
    <w:p w:rsidR="00655384" w:rsidRPr="00D33FA7" w:rsidRDefault="00655384" w:rsidP="00514765">
      <w:pPr>
        <w:rPr>
          <w:rFonts w:ascii="Times New Roman" w:hAnsi="Times New Roman"/>
          <w:sz w:val="24"/>
          <w:szCs w:val="24"/>
        </w:rPr>
      </w:pPr>
    </w:p>
    <w:p w:rsidR="00514765" w:rsidRPr="00D33FA7" w:rsidRDefault="00886F5D" w:rsidP="00514765">
      <w:pPr>
        <w:pStyle w:val="Ttulo2"/>
        <w:rPr>
          <w:rFonts w:ascii="Times New Roman" w:hAnsi="Times New Roman"/>
          <w:sz w:val="24"/>
          <w:szCs w:val="24"/>
        </w:rPr>
      </w:pPr>
      <w:bookmarkStart w:id="9" w:name="_Toc4021339"/>
      <w:r>
        <w:rPr>
          <w:rFonts w:ascii="Times New Roman" w:hAnsi="Times New Roman"/>
          <w:sz w:val="24"/>
          <w:szCs w:val="24"/>
        </w:rPr>
        <w:t>Entrega 4</w:t>
      </w:r>
      <w:bookmarkEnd w:id="9"/>
    </w:p>
    <w:p w:rsidR="00514765" w:rsidRDefault="00C03A3E" w:rsidP="00655384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</w:rPr>
      </w:pPr>
      <w:bookmarkStart w:id="10" w:name="_Toc4021340"/>
      <w:r w:rsidRPr="00C03A3E">
        <w:rPr>
          <w:rFonts w:ascii="Times New Roman" w:hAnsi="Times New Roman"/>
          <w:i/>
          <w:sz w:val="24"/>
          <w:szCs w:val="24"/>
        </w:rPr>
        <w:t>P</w:t>
      </w:r>
      <w:r w:rsidR="00564198" w:rsidRPr="00C03A3E">
        <w:rPr>
          <w:rFonts w:ascii="Times New Roman" w:hAnsi="Times New Roman"/>
          <w:i/>
          <w:sz w:val="24"/>
          <w:szCs w:val="24"/>
        </w:rPr>
        <w:t xml:space="preserve">roposta </w:t>
      </w:r>
      <w:r w:rsidR="00886F5D" w:rsidRPr="00C03A3E">
        <w:rPr>
          <w:rFonts w:ascii="Times New Roman" w:hAnsi="Times New Roman"/>
          <w:i/>
        </w:rPr>
        <w:t>técnica</w:t>
      </w:r>
      <w:r w:rsidR="00564198" w:rsidRPr="00C03A3E">
        <w:rPr>
          <w:rFonts w:ascii="Times New Roman" w:hAnsi="Times New Roman"/>
          <w:i/>
          <w:sz w:val="24"/>
          <w:szCs w:val="24"/>
        </w:rPr>
        <w:t xml:space="preserve"> e Financeira</w:t>
      </w:r>
      <w:r w:rsidRPr="00C03A3E">
        <w:rPr>
          <w:rFonts w:ascii="Times New Roman" w:hAnsi="Times New Roman"/>
          <w:i/>
          <w:sz w:val="24"/>
          <w:szCs w:val="24"/>
        </w:rPr>
        <w:t xml:space="preserve"> </w:t>
      </w:r>
      <w:r w:rsidR="00886F5D">
        <w:rPr>
          <w:rFonts w:ascii="Times New Roman" w:hAnsi="Times New Roman"/>
          <w:i/>
        </w:rPr>
        <w:t>–</w:t>
      </w:r>
      <w:r w:rsidR="00886F5D">
        <w:rPr>
          <w:rFonts w:ascii="Times New Roman" w:hAnsi="Times New Roman"/>
          <w:i/>
          <w:sz w:val="24"/>
          <w:szCs w:val="24"/>
        </w:rPr>
        <w:t xml:space="preserve"> </w:t>
      </w:r>
      <w:r w:rsidR="00886F5D" w:rsidRPr="00886F5D">
        <w:rPr>
          <w:rFonts w:ascii="Times New Roman" w:hAnsi="Times New Roman"/>
          <w:b w:val="0"/>
          <w:sz w:val="24"/>
          <w:szCs w:val="24"/>
        </w:rPr>
        <w:t>Prevê a receita e a despesa necessário para o d</w:t>
      </w:r>
      <w:r w:rsidRPr="00886F5D">
        <w:rPr>
          <w:rFonts w:ascii="Times New Roman" w:hAnsi="Times New Roman"/>
          <w:b w:val="0"/>
          <w:sz w:val="24"/>
          <w:szCs w:val="24"/>
        </w:rPr>
        <w:t>esenvolvimento</w:t>
      </w:r>
      <w:r w:rsidR="00886F5D" w:rsidRPr="00886F5D">
        <w:rPr>
          <w:rFonts w:ascii="Times New Roman" w:hAnsi="Times New Roman"/>
          <w:b w:val="0"/>
          <w:sz w:val="24"/>
          <w:szCs w:val="24"/>
        </w:rPr>
        <w:t xml:space="preserve"> do projecto.</w:t>
      </w:r>
      <w:bookmarkEnd w:id="10"/>
    </w:p>
    <w:p w:rsidR="00655384" w:rsidRPr="00655384" w:rsidRDefault="00655384" w:rsidP="00655384"/>
    <w:p w:rsidR="00655384" w:rsidRDefault="00655384" w:rsidP="00655384">
      <w:pPr>
        <w:pStyle w:val="Ttulo2"/>
        <w:rPr>
          <w:rFonts w:ascii="Times New Roman" w:hAnsi="Times New Roman"/>
          <w:sz w:val="24"/>
          <w:szCs w:val="24"/>
        </w:rPr>
      </w:pPr>
      <w:bookmarkStart w:id="11" w:name="_Toc4021341"/>
      <w:r>
        <w:rPr>
          <w:rFonts w:ascii="Times New Roman" w:hAnsi="Times New Roman"/>
          <w:sz w:val="24"/>
          <w:szCs w:val="24"/>
        </w:rPr>
        <w:t>Entrega 5</w:t>
      </w:r>
      <w:bookmarkEnd w:id="11"/>
    </w:p>
    <w:p w:rsidR="00375A2F" w:rsidRDefault="00655384" w:rsidP="00655384">
      <w:pPr>
        <w:rPr>
          <w:rFonts w:ascii="Times New Roman" w:hAnsi="Times New Roman"/>
          <w:b/>
          <w:sz w:val="24"/>
          <w:szCs w:val="24"/>
        </w:rPr>
      </w:pPr>
      <w:r w:rsidRPr="00655384">
        <w:rPr>
          <w:rFonts w:ascii="Times New Roman" w:hAnsi="Times New Roman"/>
          <w:b/>
          <w:sz w:val="24"/>
          <w:szCs w:val="24"/>
        </w:rPr>
        <w:t>Proposta Técnica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75A2F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C4B62">
        <w:rPr>
          <w:rFonts w:ascii="Times New Roman" w:hAnsi="Times New Roman"/>
          <w:sz w:val="24"/>
          <w:szCs w:val="24"/>
        </w:rPr>
        <w:t>D</w:t>
      </w:r>
      <w:r w:rsidR="005C4B62" w:rsidRPr="004E73D9">
        <w:rPr>
          <w:rFonts w:ascii="Times New Roman" w:hAnsi="Times New Roman"/>
          <w:sz w:val="24"/>
          <w:szCs w:val="24"/>
        </w:rPr>
        <w:t>escreve as a</w:t>
      </w:r>
      <w:r w:rsidR="005C4B62">
        <w:rPr>
          <w:rFonts w:ascii="Times New Roman" w:hAnsi="Times New Roman"/>
          <w:sz w:val="24"/>
          <w:szCs w:val="24"/>
        </w:rPr>
        <w:t>c</w:t>
      </w:r>
      <w:r w:rsidR="005C4B62" w:rsidRPr="004E73D9">
        <w:rPr>
          <w:rFonts w:ascii="Times New Roman" w:hAnsi="Times New Roman"/>
          <w:sz w:val="24"/>
          <w:szCs w:val="24"/>
        </w:rPr>
        <w:t xml:space="preserve">tividades </w:t>
      </w:r>
      <w:r w:rsidR="005C4B62">
        <w:rPr>
          <w:rFonts w:ascii="Times New Roman" w:hAnsi="Times New Roman"/>
          <w:sz w:val="24"/>
          <w:szCs w:val="24"/>
        </w:rPr>
        <w:t>necessárias para a instalação e c</w:t>
      </w:r>
      <w:r w:rsidR="005C4B62" w:rsidRPr="004E73D9">
        <w:rPr>
          <w:rFonts w:ascii="Times New Roman" w:hAnsi="Times New Roman"/>
          <w:sz w:val="24"/>
          <w:szCs w:val="24"/>
        </w:rPr>
        <w:t>onfiguração</w:t>
      </w:r>
      <w:r w:rsidR="005C4B62">
        <w:rPr>
          <w:rFonts w:ascii="Times New Roman" w:hAnsi="Times New Roman"/>
          <w:sz w:val="24"/>
          <w:szCs w:val="24"/>
        </w:rPr>
        <w:t>.</w:t>
      </w:r>
    </w:p>
    <w:p w:rsidR="00375A2F" w:rsidRPr="00655384" w:rsidRDefault="00375A2F" w:rsidP="00655384">
      <w:pPr>
        <w:rPr>
          <w:rFonts w:ascii="Times New Roman" w:hAnsi="Times New Roman"/>
          <w:b/>
          <w:sz w:val="24"/>
          <w:szCs w:val="24"/>
        </w:rPr>
      </w:pPr>
    </w:p>
    <w:p w:rsidR="00375A2F" w:rsidRDefault="00375A2F" w:rsidP="00375A2F">
      <w:pPr>
        <w:pStyle w:val="Ttulo2"/>
        <w:rPr>
          <w:rFonts w:ascii="Times New Roman" w:hAnsi="Times New Roman"/>
          <w:sz w:val="24"/>
          <w:szCs w:val="24"/>
        </w:rPr>
      </w:pPr>
      <w:bookmarkStart w:id="12" w:name="_Toc4021342"/>
      <w:r>
        <w:rPr>
          <w:rFonts w:ascii="Times New Roman" w:hAnsi="Times New Roman"/>
          <w:sz w:val="24"/>
          <w:szCs w:val="24"/>
        </w:rPr>
        <w:lastRenderedPageBreak/>
        <w:t>Entrega 6</w:t>
      </w:r>
      <w:bookmarkEnd w:id="12"/>
    </w:p>
    <w:p w:rsidR="00375A2F" w:rsidRPr="00375A2F" w:rsidRDefault="00375A2F" w:rsidP="00375A2F">
      <w:pPr>
        <w:rPr>
          <w:rFonts w:ascii="Times New Roman" w:hAnsi="Times New Roman"/>
          <w:sz w:val="24"/>
          <w:szCs w:val="24"/>
        </w:rPr>
      </w:pPr>
      <w:r w:rsidRPr="00375A2F">
        <w:rPr>
          <w:rFonts w:ascii="Times New Roman" w:hAnsi="Times New Roman"/>
          <w:b/>
          <w:sz w:val="24"/>
          <w:szCs w:val="24"/>
        </w:rPr>
        <w:t>Relatório Final</w:t>
      </w:r>
      <w:r w:rsidRPr="00375A2F">
        <w:rPr>
          <w:rFonts w:ascii="Times New Roman" w:hAnsi="Times New Roman"/>
          <w:sz w:val="24"/>
          <w:szCs w:val="24"/>
        </w:rPr>
        <w:t xml:space="preserve"> – inclui a informação no todo do projecto</w:t>
      </w:r>
      <w:r w:rsidR="00334B57">
        <w:rPr>
          <w:rFonts w:ascii="Times New Roman" w:hAnsi="Times New Roman"/>
          <w:sz w:val="24"/>
          <w:szCs w:val="24"/>
        </w:rPr>
        <w:t>,</w:t>
      </w:r>
      <w:r w:rsidRPr="00375A2F">
        <w:rPr>
          <w:rFonts w:ascii="Times New Roman" w:hAnsi="Times New Roman"/>
          <w:sz w:val="24"/>
          <w:szCs w:val="24"/>
        </w:rPr>
        <w:t xml:space="preserve"> desde a fase inicial </w:t>
      </w:r>
      <w:r w:rsidR="00334B57">
        <w:rPr>
          <w:rFonts w:ascii="Times New Roman" w:hAnsi="Times New Roman"/>
          <w:sz w:val="24"/>
          <w:szCs w:val="24"/>
        </w:rPr>
        <w:t>a</w:t>
      </w:r>
      <w:r w:rsidR="00334B57" w:rsidRPr="00375A2F">
        <w:rPr>
          <w:rFonts w:ascii="Times New Roman" w:hAnsi="Times New Roman"/>
          <w:sz w:val="24"/>
          <w:szCs w:val="24"/>
        </w:rPr>
        <w:t>té</w:t>
      </w:r>
      <w:r w:rsidRPr="00375A2F">
        <w:rPr>
          <w:rFonts w:ascii="Times New Roman" w:hAnsi="Times New Roman"/>
          <w:sz w:val="24"/>
          <w:szCs w:val="24"/>
        </w:rPr>
        <w:t xml:space="preserve"> a fase final do projecto.</w:t>
      </w:r>
    </w:p>
    <w:p w:rsidR="000720C6" w:rsidRDefault="000720C6" w:rsidP="000720C6">
      <w:pPr>
        <w:rPr>
          <w:i/>
          <w:color w:val="0000FF"/>
        </w:rPr>
      </w:pPr>
    </w:p>
    <w:p w:rsidR="00013A3D" w:rsidRDefault="00013A3D">
      <w:pPr>
        <w:pStyle w:val="Ttulo1"/>
        <w:tabs>
          <w:tab w:val="clear" w:pos="0"/>
          <w:tab w:val="num" w:pos="432"/>
        </w:tabs>
        <w:ind w:left="432" w:hanging="432"/>
      </w:pPr>
      <w:bookmarkStart w:id="13" w:name="_Toc4021343"/>
      <w:r>
        <w:t>Plano de Aceitação</w:t>
      </w:r>
      <w:bookmarkEnd w:id="7"/>
      <w:bookmarkEnd w:id="13"/>
    </w:p>
    <w:p w:rsidR="00013A3D" w:rsidRPr="00254DC3" w:rsidRDefault="00013A3D">
      <w:pPr>
        <w:pStyle w:val="instrucaodepreenchimento"/>
        <w:rPr>
          <w:rFonts w:ascii="Times New Roman" w:hAnsi="Times New Roman"/>
          <w:i w:val="0"/>
          <w:iCs/>
          <w:color w:val="auto"/>
          <w:sz w:val="24"/>
          <w:szCs w:val="24"/>
        </w:rPr>
      </w:pPr>
      <w:r w:rsidRPr="00254DC3">
        <w:rPr>
          <w:rFonts w:ascii="Times New Roman" w:hAnsi="Times New Roman"/>
          <w:i w:val="0"/>
          <w:iCs/>
          <w:color w:val="auto"/>
          <w:sz w:val="24"/>
          <w:szCs w:val="24"/>
        </w:rPr>
        <w:t>O Plano de Aceitação cria um consenso entre o cliente e o time de projeto sobre como determinar a aceitação da solução.</w:t>
      </w:r>
    </w:p>
    <w:p w:rsidR="00013A3D" w:rsidRPr="00254DC3" w:rsidRDefault="00013A3D">
      <w:pPr>
        <w:pStyle w:val="Ttulo2"/>
        <w:tabs>
          <w:tab w:val="clear" w:pos="0"/>
          <w:tab w:val="num" w:pos="576"/>
        </w:tabs>
        <w:ind w:left="576" w:hanging="576"/>
        <w:rPr>
          <w:rFonts w:ascii="Times New Roman" w:hAnsi="Times New Roman"/>
          <w:sz w:val="24"/>
          <w:szCs w:val="24"/>
        </w:rPr>
      </w:pPr>
      <w:bookmarkStart w:id="14" w:name="_Toc54111006"/>
      <w:bookmarkStart w:id="15" w:name="_Toc84830890"/>
      <w:bookmarkStart w:id="16" w:name="_Toc4021344"/>
      <w:r w:rsidRPr="00254DC3">
        <w:rPr>
          <w:rFonts w:ascii="Times New Roman" w:hAnsi="Times New Roman"/>
          <w:sz w:val="24"/>
          <w:szCs w:val="24"/>
        </w:rPr>
        <w:t>Critérios de Aceitação</w:t>
      </w:r>
      <w:bookmarkEnd w:id="14"/>
      <w:bookmarkEnd w:id="15"/>
      <w:bookmarkEnd w:id="16"/>
    </w:p>
    <w:p w:rsidR="00375A2F" w:rsidRPr="00254DC3" w:rsidRDefault="00375A2F" w:rsidP="00AE3A4F">
      <w:pPr>
        <w:spacing w:line="360" w:lineRule="auto"/>
        <w:rPr>
          <w:rFonts w:ascii="Times New Roman" w:hAnsi="Times New Roman"/>
          <w:sz w:val="24"/>
          <w:szCs w:val="24"/>
        </w:rPr>
      </w:pPr>
      <w:r w:rsidRPr="00254DC3">
        <w:rPr>
          <w:rFonts w:ascii="Times New Roman" w:hAnsi="Times New Roman"/>
          <w:sz w:val="24"/>
          <w:szCs w:val="24"/>
        </w:rPr>
        <w:t xml:space="preserve">Esta </w:t>
      </w:r>
      <w:r w:rsidR="00DE57EF" w:rsidRPr="00254DC3">
        <w:rPr>
          <w:rFonts w:ascii="Times New Roman" w:hAnsi="Times New Roman"/>
          <w:sz w:val="24"/>
          <w:szCs w:val="24"/>
        </w:rPr>
        <w:t>sessão</w:t>
      </w:r>
      <w:r w:rsidRPr="00254DC3">
        <w:rPr>
          <w:rFonts w:ascii="Times New Roman" w:hAnsi="Times New Roman"/>
          <w:sz w:val="24"/>
          <w:szCs w:val="24"/>
        </w:rPr>
        <w:t xml:space="preserve"> detalha os critérios de aceitação da solução, isto é, as principais condições que devem ser respeitadas para sua homologação. Os critérios são apresentados na lista abaixo:</w:t>
      </w:r>
    </w:p>
    <w:p w:rsidR="00375A2F" w:rsidRPr="00254DC3" w:rsidRDefault="00375A2F" w:rsidP="0072764F">
      <w:pPr>
        <w:pStyle w:val="instrucaodepreenchimento"/>
        <w:numPr>
          <w:ilvl w:val="0"/>
          <w:numId w:val="6"/>
        </w:numPr>
        <w:spacing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254DC3">
        <w:rPr>
          <w:rFonts w:ascii="Times New Roman" w:hAnsi="Times New Roman"/>
          <w:i w:val="0"/>
          <w:color w:val="auto"/>
          <w:sz w:val="24"/>
          <w:szCs w:val="24"/>
        </w:rPr>
        <w:t>Todos os requisitos e funcionalidades</w:t>
      </w:r>
      <w:r w:rsidR="00DE57EF" w:rsidRPr="00254DC3">
        <w:rPr>
          <w:rFonts w:ascii="Times New Roman" w:hAnsi="Times New Roman"/>
          <w:i w:val="0"/>
          <w:color w:val="auto"/>
          <w:sz w:val="24"/>
          <w:szCs w:val="24"/>
        </w:rPr>
        <w:t xml:space="preserve"> funcionarem a 100%</w:t>
      </w:r>
      <w:r w:rsidRPr="00254DC3">
        <w:rPr>
          <w:rFonts w:ascii="Times New Roman" w:hAnsi="Times New Roman"/>
          <w:i w:val="0"/>
          <w:color w:val="auto"/>
          <w:sz w:val="24"/>
          <w:szCs w:val="24"/>
        </w:rPr>
        <w:t>;</w:t>
      </w:r>
    </w:p>
    <w:p w:rsidR="00DE57EF" w:rsidRPr="00254DC3" w:rsidRDefault="00DE57EF" w:rsidP="0072764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4DC3">
        <w:rPr>
          <w:rFonts w:ascii="Times New Roman" w:hAnsi="Times New Roman"/>
          <w:sz w:val="24"/>
          <w:szCs w:val="24"/>
        </w:rPr>
        <w:t>Sistema verificado, testado e aprovado a 98%;</w:t>
      </w:r>
    </w:p>
    <w:p w:rsidR="00DE57EF" w:rsidRPr="00254DC3" w:rsidRDefault="00DE57EF" w:rsidP="0072764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4DC3">
        <w:rPr>
          <w:rFonts w:ascii="Times New Roman" w:hAnsi="Times New Roman"/>
          <w:sz w:val="24"/>
          <w:szCs w:val="24"/>
        </w:rPr>
        <w:t>O sistema deve transmitir confiança na execução das tarefas e no armazenamento da informação;</w:t>
      </w:r>
    </w:p>
    <w:p w:rsidR="00DE57EF" w:rsidRPr="00254DC3" w:rsidRDefault="00DE57EF" w:rsidP="0072764F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4DC3">
        <w:rPr>
          <w:rFonts w:ascii="Times New Roman" w:hAnsi="Times New Roman"/>
          <w:sz w:val="24"/>
          <w:szCs w:val="24"/>
        </w:rPr>
        <w:t>O sistema deve ser amigável, em termos de usabilidade;</w:t>
      </w:r>
    </w:p>
    <w:p w:rsidR="00DE57EF" w:rsidRPr="00DE57EF" w:rsidRDefault="00DE57EF" w:rsidP="00DE57EF"/>
    <w:p w:rsidR="009C0655" w:rsidRPr="009C0655" w:rsidRDefault="009C0655" w:rsidP="009C0655"/>
    <w:p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17" w:name="_Toc54111007"/>
      <w:bookmarkStart w:id="18" w:name="_Toc84830891"/>
      <w:bookmarkStart w:id="19" w:name="_Toc4021345"/>
      <w:r>
        <w:t>Registro do Status da Aceitação</w:t>
      </w:r>
      <w:bookmarkEnd w:id="17"/>
      <w:bookmarkEnd w:id="18"/>
      <w:bookmarkEnd w:id="19"/>
    </w:p>
    <w:p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elha"/>
        <w:tblW w:w="0" w:type="auto"/>
        <w:tblLook w:val="04A0"/>
      </w:tblPr>
      <w:tblGrid>
        <w:gridCol w:w="3471"/>
        <w:gridCol w:w="2757"/>
        <w:gridCol w:w="3058"/>
      </w:tblGrid>
      <w:tr w:rsidR="0065409E" w:rsidTr="0065409E">
        <w:tc>
          <w:tcPr>
            <w:tcW w:w="3471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:rsidTr="0065409E">
        <w:tc>
          <w:tcPr>
            <w:tcW w:w="3471" w:type="dxa"/>
          </w:tcPr>
          <w:p w:rsidR="0065409E" w:rsidRP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</w:tr>
      <w:tr w:rsidR="0065409E" w:rsidTr="0065409E">
        <w:tc>
          <w:tcPr>
            <w:tcW w:w="3471" w:type="dxa"/>
          </w:tcPr>
          <w:p w:rsidR="0065409E" w:rsidRP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</w:tr>
      <w:tr w:rsidR="0065409E" w:rsidTr="0065409E">
        <w:tc>
          <w:tcPr>
            <w:tcW w:w="3471" w:type="dxa"/>
          </w:tcPr>
          <w:p w:rsidR="0065409E" w:rsidRDefault="0065409E">
            <w:pPr>
              <w:rPr>
                <w:i/>
                <w:color w:val="0000FF"/>
              </w:rPr>
            </w:pPr>
          </w:p>
        </w:tc>
        <w:tc>
          <w:tcPr>
            <w:tcW w:w="2757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  <w:tc>
          <w:tcPr>
            <w:tcW w:w="3058" w:type="dxa"/>
          </w:tcPr>
          <w:p w:rsidR="0065409E" w:rsidRDefault="0065409E">
            <w:pPr>
              <w:rPr>
                <w:iCs/>
                <w:color w:val="0000FF"/>
              </w:rPr>
            </w:pPr>
          </w:p>
        </w:tc>
      </w:tr>
    </w:tbl>
    <w:p w:rsidR="0065409E" w:rsidRDefault="0065409E">
      <w:pPr>
        <w:rPr>
          <w:iCs/>
          <w:color w:val="0000FF"/>
        </w:rPr>
      </w:pPr>
    </w:p>
    <w:p w:rsidR="00013A3D" w:rsidRDefault="00013A3D"/>
    <w:p w:rsidR="0070662B" w:rsidRDefault="0070662B" w:rsidP="0070662B">
      <w:pPr>
        <w:pStyle w:val="Ttulo1"/>
      </w:pPr>
      <w:bookmarkStart w:id="20" w:name="_Toc4021346"/>
      <w:r>
        <w:t>Exclusões</w:t>
      </w:r>
      <w:bookmarkEnd w:id="20"/>
    </w:p>
    <w:p w:rsidR="0070662B" w:rsidRPr="00AE3A4F" w:rsidRDefault="00DE57EF" w:rsidP="0072764F">
      <w:pPr>
        <w:pStyle w:val="instrucaodepreenchimento"/>
        <w:numPr>
          <w:ilvl w:val="0"/>
          <w:numId w:val="9"/>
        </w:numPr>
        <w:spacing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AE3A4F">
        <w:rPr>
          <w:rFonts w:ascii="Times New Roman" w:hAnsi="Times New Roman"/>
          <w:i w:val="0"/>
          <w:color w:val="auto"/>
          <w:sz w:val="24"/>
          <w:szCs w:val="24"/>
        </w:rPr>
        <w:t>Não</w:t>
      </w:r>
      <w:r w:rsidR="007E3800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 inc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>l</w:t>
      </w:r>
      <w:r w:rsidR="007E3800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ui 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>formação</w:t>
      </w:r>
      <w:r w:rsidR="007E3800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 dos colaboradores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 e </w:t>
      </w:r>
      <w:r w:rsidR="00DB1D5A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dos 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>usuários</w:t>
      </w:r>
      <w:r w:rsidR="00DB1D5A" w:rsidRPr="00AE3A4F">
        <w:rPr>
          <w:rFonts w:ascii="Times New Roman" w:hAnsi="Times New Roman"/>
          <w:i w:val="0"/>
          <w:color w:val="auto"/>
          <w:sz w:val="24"/>
          <w:szCs w:val="24"/>
        </w:rPr>
        <w:t>,</w:t>
      </w:r>
      <w:r w:rsidR="007E3800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 em 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>informática</w:t>
      </w:r>
      <w:r w:rsidR="007E3800" w:rsidRPr="00AE3A4F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AE3A4F">
        <w:rPr>
          <w:rFonts w:ascii="Times New Roman" w:hAnsi="Times New Roman"/>
          <w:i w:val="0"/>
          <w:color w:val="auto"/>
          <w:sz w:val="24"/>
          <w:szCs w:val="24"/>
        </w:rPr>
        <w:t>básica</w:t>
      </w:r>
      <w:r w:rsidR="00DB1D5A" w:rsidRPr="00AE3A4F">
        <w:rPr>
          <w:rFonts w:ascii="Times New Roman" w:hAnsi="Times New Roman"/>
          <w:i w:val="0"/>
          <w:color w:val="auto"/>
          <w:sz w:val="24"/>
          <w:szCs w:val="24"/>
        </w:rPr>
        <w:t>;</w:t>
      </w:r>
    </w:p>
    <w:p w:rsidR="00AE3A4F" w:rsidRPr="00AE3A4F" w:rsidRDefault="00AE3A4F" w:rsidP="0072764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E3A4F">
        <w:rPr>
          <w:rFonts w:ascii="Times New Roman" w:hAnsi="Times New Roman"/>
          <w:sz w:val="24"/>
          <w:szCs w:val="24"/>
        </w:rPr>
        <w:t>Não inclui-se</w:t>
      </w:r>
      <w:r>
        <w:rPr>
          <w:rFonts w:ascii="Times New Roman" w:hAnsi="Times New Roman"/>
          <w:sz w:val="24"/>
          <w:szCs w:val="24"/>
        </w:rPr>
        <w:t xml:space="preserve"> no projecto a opção </w:t>
      </w:r>
      <w:r w:rsidRPr="00AE3A4F">
        <w:rPr>
          <w:rFonts w:ascii="Times New Roman" w:hAnsi="Times New Roman"/>
          <w:sz w:val="24"/>
          <w:szCs w:val="24"/>
        </w:rPr>
        <w:t>de gerir salários dos funcionários.</w:t>
      </w:r>
    </w:p>
    <w:p w:rsidR="00DB1D5A" w:rsidRPr="00DB1D5A" w:rsidRDefault="00DB1D5A" w:rsidP="00DB1D5A"/>
    <w:p w:rsidR="007E3800" w:rsidRPr="007E3800" w:rsidRDefault="007E3800" w:rsidP="007E3800"/>
    <w:p w:rsidR="0070662B" w:rsidRDefault="0070662B" w:rsidP="0070662B">
      <w:pPr>
        <w:pStyle w:val="Ttulo1"/>
      </w:pPr>
      <w:bookmarkStart w:id="21" w:name="_Toc4021347"/>
      <w:r>
        <w:t>Restrições</w:t>
      </w:r>
      <w:bookmarkEnd w:id="21"/>
    </w:p>
    <w:p w:rsidR="008F36F4" w:rsidRPr="00DB1D5A" w:rsidRDefault="00BE78EC" w:rsidP="0072764F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B1D5A">
        <w:rPr>
          <w:rFonts w:ascii="Times New Roman" w:hAnsi="Times New Roman"/>
          <w:sz w:val="24"/>
          <w:szCs w:val="24"/>
        </w:rPr>
        <w:t xml:space="preserve">Montagem e manutenção do equipamento </w:t>
      </w:r>
      <w:r w:rsidR="00DB1D5A" w:rsidRPr="00DB1D5A">
        <w:rPr>
          <w:rFonts w:ascii="Times New Roman" w:hAnsi="Times New Roman"/>
          <w:sz w:val="24"/>
          <w:szCs w:val="24"/>
        </w:rPr>
        <w:t>informático;</w:t>
      </w:r>
    </w:p>
    <w:p w:rsidR="00DB1D5A" w:rsidRPr="00DB1D5A" w:rsidRDefault="00DB1D5A" w:rsidP="0072764F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B1D5A">
        <w:rPr>
          <w:rFonts w:ascii="Times New Roman" w:hAnsi="Times New Roman"/>
          <w:sz w:val="24"/>
          <w:szCs w:val="24"/>
        </w:rPr>
        <w:t>Não se pode incluir fundos extras no projecto, da equipe envolvida;</w:t>
      </w:r>
    </w:p>
    <w:p w:rsidR="00DB1D5A" w:rsidRPr="00DB1D5A" w:rsidRDefault="00DB1D5A" w:rsidP="0072764F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B1D5A">
        <w:rPr>
          <w:rFonts w:ascii="Times New Roman" w:hAnsi="Times New Roman"/>
          <w:sz w:val="24"/>
          <w:szCs w:val="24"/>
        </w:rPr>
        <w:lastRenderedPageBreak/>
        <w:t>O Período estimado para a execução do projecto e de 1 ano</w:t>
      </w:r>
      <w:r>
        <w:rPr>
          <w:rFonts w:ascii="Times New Roman" w:hAnsi="Times New Roman"/>
          <w:sz w:val="24"/>
          <w:szCs w:val="24"/>
        </w:rPr>
        <w:t>.</w:t>
      </w:r>
    </w:p>
    <w:p w:rsidR="00BE78EC" w:rsidRPr="007D028E" w:rsidRDefault="00BE78EC" w:rsidP="00DB1D5A">
      <w:pPr>
        <w:pStyle w:val="PargrafodaLista"/>
      </w:pPr>
    </w:p>
    <w:p w:rsidR="00013A3D" w:rsidRDefault="00013A3D">
      <w:pPr>
        <w:pStyle w:val="Ttulo1"/>
      </w:pPr>
      <w:bookmarkStart w:id="22" w:name="_Toc4021348"/>
      <w:r>
        <w:t>Premissas</w:t>
      </w:r>
      <w:bookmarkEnd w:id="22"/>
    </w:p>
    <w:p w:rsidR="00B90B11" w:rsidRPr="00AE3A4F" w:rsidRDefault="007E3800" w:rsidP="0072764F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E3A4F">
        <w:rPr>
          <w:rFonts w:ascii="Times New Roman" w:hAnsi="Times New Roman"/>
          <w:sz w:val="24"/>
          <w:szCs w:val="24"/>
        </w:rPr>
        <w:t>Os colaboradores devem saber utilizar o computador</w:t>
      </w:r>
      <w:r w:rsidR="00AE3A4F">
        <w:rPr>
          <w:rFonts w:ascii="Times New Roman" w:hAnsi="Times New Roman"/>
          <w:sz w:val="24"/>
          <w:szCs w:val="24"/>
        </w:rPr>
        <w:t>;</w:t>
      </w:r>
    </w:p>
    <w:p w:rsidR="00DB1D5A" w:rsidRDefault="00AE3A4F" w:rsidP="0072764F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informações</w:t>
      </w:r>
      <w:r w:rsidR="00DB1D5A" w:rsidRPr="00AE3A4F">
        <w:rPr>
          <w:rFonts w:ascii="Times New Roman" w:hAnsi="Times New Roman"/>
          <w:sz w:val="24"/>
          <w:szCs w:val="24"/>
        </w:rPr>
        <w:t xml:space="preserve"> referentes aos requisitos</w:t>
      </w:r>
      <w:r>
        <w:rPr>
          <w:rFonts w:ascii="Times New Roman" w:hAnsi="Times New Roman"/>
          <w:sz w:val="24"/>
          <w:szCs w:val="24"/>
        </w:rPr>
        <w:t xml:space="preserve"> necessários para o</w:t>
      </w:r>
      <w:r w:rsidR="00DB1D5A" w:rsidRPr="00AE3A4F">
        <w:rPr>
          <w:rFonts w:ascii="Times New Roman" w:hAnsi="Times New Roman"/>
          <w:sz w:val="24"/>
          <w:szCs w:val="24"/>
        </w:rPr>
        <w:t xml:space="preserve"> projecto </w:t>
      </w:r>
      <w:r>
        <w:rPr>
          <w:rFonts w:ascii="Times New Roman" w:hAnsi="Times New Roman"/>
          <w:sz w:val="24"/>
          <w:szCs w:val="24"/>
        </w:rPr>
        <w:t>devem ser fornecidas na fase inicial;</w:t>
      </w:r>
    </w:p>
    <w:p w:rsidR="00AE3A4F" w:rsidRPr="00AE3A4F" w:rsidRDefault="00AE3A4F" w:rsidP="0072764F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E3A4F">
        <w:rPr>
          <w:rFonts w:ascii="Times New Roman" w:hAnsi="Times New Roman"/>
          <w:sz w:val="24"/>
          <w:szCs w:val="24"/>
        </w:rPr>
        <w:t>O pagamento da proposta técnica e financeira do projecto.</w:t>
      </w:r>
    </w:p>
    <w:sectPr w:rsidR="00AE3A4F" w:rsidRPr="00AE3A4F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191" w:rsidRDefault="00641191">
      <w:r>
        <w:separator/>
      </w:r>
    </w:p>
  </w:endnote>
  <w:endnote w:type="continuationSeparator" w:id="1">
    <w:p w:rsidR="00641191" w:rsidRDefault="00641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98" w:type="dxa"/>
      <w:tblBorders>
        <w:top w:val="single" w:sz="4" w:space="0" w:color="auto"/>
      </w:tblBorders>
      <w:tblLayout w:type="fixed"/>
      <w:tblLook w:val="0000"/>
    </w:tblPr>
    <w:tblGrid>
      <w:gridCol w:w="3794"/>
      <w:gridCol w:w="1894"/>
      <w:gridCol w:w="3510"/>
    </w:tblGrid>
    <w:tr w:rsidR="00013A3D">
      <w:trPr>
        <w:cantSplit/>
        <w:trHeight w:val="367"/>
      </w:trPr>
      <w:tc>
        <w:tcPr>
          <w:tcW w:w="3794" w:type="dxa"/>
        </w:tcPr>
        <w:p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FF31C6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FF31C6">
            <w:rPr>
              <w:rStyle w:val="Nmerodepgina"/>
              <w:sz w:val="18"/>
            </w:rPr>
            <w:fldChar w:fldCharType="separate"/>
          </w:r>
          <w:r w:rsidR="00254DC3">
            <w:rPr>
              <w:rStyle w:val="Nmerodepgina"/>
              <w:noProof/>
              <w:sz w:val="18"/>
            </w:rPr>
            <w:t>6</w:t>
          </w:r>
          <w:r w:rsidR="00FF31C6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FF31C6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FF31C6">
            <w:rPr>
              <w:rStyle w:val="Nmerodepgina"/>
              <w:sz w:val="18"/>
            </w:rPr>
            <w:fldChar w:fldCharType="separate"/>
          </w:r>
          <w:r w:rsidR="00254DC3">
            <w:rPr>
              <w:rStyle w:val="Nmerodepgina"/>
              <w:noProof/>
              <w:sz w:val="18"/>
            </w:rPr>
            <w:t>6</w:t>
          </w:r>
          <w:r w:rsidR="00FF31C6">
            <w:rPr>
              <w:rStyle w:val="Nmerodepgina"/>
              <w:sz w:val="18"/>
            </w:rPr>
            <w:fldChar w:fldCharType="end"/>
          </w:r>
        </w:p>
        <w:p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:rsidR="00013A3D" w:rsidRDefault="00013A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191" w:rsidRDefault="00641191">
      <w:r>
        <w:separator/>
      </w:r>
    </w:p>
  </w:footnote>
  <w:footnote w:type="continuationSeparator" w:id="1">
    <w:p w:rsidR="00641191" w:rsidRDefault="00641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013A3D" w:rsidP="0070662B">
    <w:pPr>
      <w:spacing w:before="0" w:after="0"/>
      <w:jc w:val="center"/>
    </w:pPr>
  </w:p>
  <w:p w:rsidR="00013A3D" w:rsidRDefault="00013A3D">
    <w:pPr>
      <w:pStyle w:val="Cabealho"/>
      <w:spacing w:before="0" w:after="0"/>
    </w:pPr>
  </w:p>
  <w:p w:rsidR="00013A3D" w:rsidRDefault="00013A3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013A3D">
    <w:pPr>
      <w:pStyle w:val="Cabealho"/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013A3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773486"/>
    <w:multiLevelType w:val="hybridMultilevel"/>
    <w:tmpl w:val="5B7C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184A16"/>
    <w:multiLevelType w:val="hybridMultilevel"/>
    <w:tmpl w:val="C10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B52AB"/>
    <w:multiLevelType w:val="hybridMultilevel"/>
    <w:tmpl w:val="6C64A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A92C82"/>
    <w:multiLevelType w:val="hybridMultilevel"/>
    <w:tmpl w:val="520C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909E8"/>
    <w:multiLevelType w:val="multilevel"/>
    <w:tmpl w:val="B8400CC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5596B"/>
    <w:rsid w:val="00013A3D"/>
    <w:rsid w:val="000720C6"/>
    <w:rsid w:val="000966E3"/>
    <w:rsid w:val="000C1C88"/>
    <w:rsid w:val="000E5CD2"/>
    <w:rsid w:val="00152930"/>
    <w:rsid w:val="001611D5"/>
    <w:rsid w:val="00180F1B"/>
    <w:rsid w:val="00190624"/>
    <w:rsid w:val="0020221A"/>
    <w:rsid w:val="00254DC3"/>
    <w:rsid w:val="0026096A"/>
    <w:rsid w:val="00262552"/>
    <w:rsid w:val="002B6598"/>
    <w:rsid w:val="00303E10"/>
    <w:rsid w:val="00334B57"/>
    <w:rsid w:val="003372A3"/>
    <w:rsid w:val="00342234"/>
    <w:rsid w:val="0035596B"/>
    <w:rsid w:val="00363E78"/>
    <w:rsid w:val="00375A2F"/>
    <w:rsid w:val="003A546A"/>
    <w:rsid w:val="003F04CF"/>
    <w:rsid w:val="00446E82"/>
    <w:rsid w:val="004B101D"/>
    <w:rsid w:val="004E2366"/>
    <w:rsid w:val="00514765"/>
    <w:rsid w:val="00564198"/>
    <w:rsid w:val="00564FFC"/>
    <w:rsid w:val="0056665E"/>
    <w:rsid w:val="00573EA8"/>
    <w:rsid w:val="005C4B62"/>
    <w:rsid w:val="00636DED"/>
    <w:rsid w:val="00641191"/>
    <w:rsid w:val="00642189"/>
    <w:rsid w:val="0065409E"/>
    <w:rsid w:val="00655384"/>
    <w:rsid w:val="006E7D3C"/>
    <w:rsid w:val="0070662B"/>
    <w:rsid w:val="007208C4"/>
    <w:rsid w:val="0072764F"/>
    <w:rsid w:val="007D028E"/>
    <w:rsid w:val="007E3800"/>
    <w:rsid w:val="00852E67"/>
    <w:rsid w:val="0088457A"/>
    <w:rsid w:val="00886F5D"/>
    <w:rsid w:val="008E0B71"/>
    <w:rsid w:val="008F36F4"/>
    <w:rsid w:val="0091359C"/>
    <w:rsid w:val="00927417"/>
    <w:rsid w:val="00941601"/>
    <w:rsid w:val="00975F5B"/>
    <w:rsid w:val="009B70DB"/>
    <w:rsid w:val="009C0655"/>
    <w:rsid w:val="009D0413"/>
    <w:rsid w:val="009D0EAC"/>
    <w:rsid w:val="009D624F"/>
    <w:rsid w:val="00A2509D"/>
    <w:rsid w:val="00A40D86"/>
    <w:rsid w:val="00A647EE"/>
    <w:rsid w:val="00AE3A4F"/>
    <w:rsid w:val="00B114C2"/>
    <w:rsid w:val="00B234CC"/>
    <w:rsid w:val="00B551DB"/>
    <w:rsid w:val="00B90B11"/>
    <w:rsid w:val="00B95893"/>
    <w:rsid w:val="00BE78EC"/>
    <w:rsid w:val="00BF0CC7"/>
    <w:rsid w:val="00C03A3E"/>
    <w:rsid w:val="00C36CB9"/>
    <w:rsid w:val="00C56C7F"/>
    <w:rsid w:val="00C823F9"/>
    <w:rsid w:val="00CC7D9E"/>
    <w:rsid w:val="00D33FA7"/>
    <w:rsid w:val="00DB0568"/>
    <w:rsid w:val="00DB1D5A"/>
    <w:rsid w:val="00DB765D"/>
    <w:rsid w:val="00DC5BD8"/>
    <w:rsid w:val="00DE57EF"/>
    <w:rsid w:val="00E36F70"/>
    <w:rsid w:val="00E836F5"/>
    <w:rsid w:val="00E8764D"/>
    <w:rsid w:val="00ED47A3"/>
    <w:rsid w:val="00ED61E8"/>
    <w:rsid w:val="00EF1E21"/>
    <w:rsid w:val="00FB59BA"/>
    <w:rsid w:val="00FC6630"/>
    <w:rsid w:val="00FF31C6"/>
    <w:rsid w:val="00FF3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E78EC"/>
    <w:pPr>
      <w:ind w:left="720"/>
      <w:contextualSpacing/>
    </w:pPr>
  </w:style>
  <w:style w:type="paragraph" w:customStyle="1" w:styleId="section-text">
    <w:name w:val="section-text"/>
    <w:basedOn w:val="Normal"/>
    <w:rsid w:val="00303E1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C03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6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8EC"/>
    <w:pPr>
      <w:ind w:left="720"/>
      <w:contextualSpacing/>
    </w:pPr>
  </w:style>
  <w:style w:type="paragraph" w:customStyle="1" w:styleId="section-text">
    <w:name w:val="section-text"/>
    <w:basedOn w:val="Normal"/>
    <w:rsid w:val="00303E1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5303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4898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creator>academico1</dc:creator>
  <cp:lastModifiedBy>Belmira Muchanga</cp:lastModifiedBy>
  <cp:revision>4</cp:revision>
  <cp:lastPrinted>2005-11-07T16:11:00Z</cp:lastPrinted>
  <dcterms:created xsi:type="dcterms:W3CDTF">2019-03-09T20:15:00Z</dcterms:created>
  <dcterms:modified xsi:type="dcterms:W3CDTF">2019-03-20T22:49:00Z</dcterms:modified>
</cp:coreProperties>
</file>